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5E" w:rsidRDefault="0037705E" w:rsidP="00182898"/>
    <w:p w:rsidR="002B2242" w:rsidRDefault="002B2242" w:rsidP="00182898"/>
    <w:p w:rsidR="002B2242" w:rsidRDefault="002B2242" w:rsidP="0018289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9525</wp:posOffset>
                </wp:positionV>
                <wp:extent cx="68484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4DB4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.75pt" to="544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  <w:tblPrChange w:id="0" w:author="MENGKORNG.LY" w:date="2023-04-28T08:3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20"/>
        <w:gridCol w:w="7650"/>
        <w:gridCol w:w="2160"/>
        <w:tblGridChange w:id="1">
          <w:tblGrid>
            <w:gridCol w:w="175"/>
            <w:gridCol w:w="450"/>
            <w:gridCol w:w="270"/>
            <w:gridCol w:w="7650"/>
            <w:gridCol w:w="2160"/>
            <w:gridCol w:w="85"/>
          </w:tblGrid>
        </w:tblGridChange>
      </w:tblGrid>
      <w:tr w:rsidR="002B2242" w:rsidTr="00FC0313">
        <w:trPr>
          <w:trHeight w:val="530"/>
          <w:trPrChange w:id="2" w:author="MENGKORNG.LY" w:date="2023-04-28T08:39:00Z">
            <w:trPr>
              <w:trHeight w:val="530"/>
            </w:trPr>
          </w:trPrChange>
        </w:trPr>
        <w:tc>
          <w:tcPr>
            <w:tcW w:w="8370" w:type="dxa"/>
            <w:gridSpan w:val="2"/>
            <w:shd w:val="clear" w:color="auto" w:fill="8EAADB" w:themeFill="accent5" w:themeFillTint="99"/>
            <w:tcPrChange w:id="3" w:author="MENGKORNG.LY" w:date="2023-04-28T08:39:00Z">
              <w:tcPr>
                <w:tcW w:w="8545" w:type="dxa"/>
                <w:gridSpan w:val="4"/>
              </w:tcPr>
            </w:tcPrChange>
          </w:tcPr>
          <w:p w:rsidR="002B2242" w:rsidRDefault="00FC0313" w:rsidP="002B2242">
            <w:pPr>
              <w:spacing w:line="480" w:lineRule="auto"/>
              <w:jc w:val="center"/>
            </w:pPr>
            <w:ins w:id="4" w:author="MENGKORNG.LY" w:date="2023-04-28T08:43:00Z">
              <w:r>
                <w:t>Money payment</w:t>
              </w:r>
            </w:ins>
          </w:p>
        </w:tc>
        <w:tc>
          <w:tcPr>
            <w:tcW w:w="2160" w:type="dxa"/>
            <w:shd w:val="clear" w:color="auto" w:fill="FFD966" w:themeFill="accent4" w:themeFillTint="99"/>
            <w:tcPrChange w:id="5" w:author="MENGKORNG.LY" w:date="2023-04-28T08:39:00Z">
              <w:tcPr>
                <w:tcW w:w="2245" w:type="dxa"/>
                <w:gridSpan w:val="2"/>
              </w:tcPr>
            </w:tcPrChange>
          </w:tcPr>
          <w:p w:rsidR="002B2242" w:rsidRDefault="00FC0313" w:rsidP="002B2242">
            <w:pPr>
              <w:spacing w:line="480" w:lineRule="auto"/>
              <w:jc w:val="center"/>
            </w:pPr>
            <w:ins w:id="6" w:author="MENGKORNG.LY" w:date="2023-04-28T08:43:00Z">
              <w:r>
                <w:t xml:space="preserve">Price </w:t>
              </w:r>
            </w:ins>
          </w:p>
        </w:tc>
      </w:tr>
      <w:tr w:rsidR="002B2242" w:rsidTr="00FC0313">
        <w:trPr>
          <w:trHeight w:val="530"/>
          <w:trPrChange w:id="7" w:author="MENGKORNG.LY" w:date="2023-04-28T08:39:00Z">
            <w:trPr>
              <w:trHeight w:val="530"/>
            </w:trPr>
          </w:trPrChange>
        </w:trPr>
        <w:tc>
          <w:tcPr>
            <w:tcW w:w="720" w:type="dxa"/>
            <w:tcPrChange w:id="8" w:author="MENGKORNG.LY" w:date="2023-04-28T08:39:00Z">
              <w:tcPr>
                <w:tcW w:w="625" w:type="dxa"/>
                <w:gridSpan w:val="2"/>
              </w:tcPr>
            </w:tcPrChange>
          </w:tcPr>
          <w:p w:rsidR="002B2242" w:rsidRDefault="002B2242" w:rsidP="002B224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7650" w:type="dxa"/>
            <w:tcPrChange w:id="9" w:author="MENGKORNG.LY" w:date="2023-04-28T08:39:00Z">
              <w:tcPr>
                <w:tcW w:w="7920" w:type="dxa"/>
                <w:gridSpan w:val="2"/>
              </w:tcPr>
            </w:tcPrChange>
          </w:tcPr>
          <w:p w:rsidR="002B2242" w:rsidRDefault="00FC0313" w:rsidP="00FC0313">
            <w:pPr>
              <w:spacing w:line="480" w:lineRule="auto"/>
              <w:jc w:val="both"/>
              <w:pPrChange w:id="10" w:author="MENGKORNG.LY" w:date="2023-04-28T08:39:00Z">
                <w:pPr>
                  <w:spacing w:line="480" w:lineRule="auto"/>
                </w:pPr>
              </w:pPrChange>
            </w:pPr>
            <w:bookmarkStart w:id="11" w:name="_GoBack"/>
            <w:ins w:id="12" w:author="MENGKORNG.LY" w:date="2023-04-28T08:44:00Z">
              <w:r>
                <w:t>Mango</w:t>
              </w:r>
            </w:ins>
            <w:bookmarkEnd w:id="11"/>
          </w:p>
        </w:tc>
        <w:tc>
          <w:tcPr>
            <w:tcW w:w="2160" w:type="dxa"/>
            <w:tcPrChange w:id="13" w:author="MENGKORNG.LY" w:date="2023-04-28T08:39:00Z">
              <w:tcPr>
                <w:tcW w:w="2245" w:type="dxa"/>
                <w:gridSpan w:val="2"/>
              </w:tcPr>
            </w:tcPrChange>
          </w:tcPr>
          <w:p w:rsidR="002B2242" w:rsidRDefault="00FC0313" w:rsidP="00FC0313">
            <w:pPr>
              <w:jc w:val="center"/>
              <w:pPrChange w:id="14" w:author="MENGKORNG.LY" w:date="2023-04-28T08:45:00Z">
                <w:pPr/>
              </w:pPrChange>
            </w:pPr>
            <w:ins w:id="15" w:author="MENGKORNG.LY" w:date="2023-04-28T08:45:00Z">
              <w:r>
                <w:t>12</w:t>
              </w:r>
            </w:ins>
          </w:p>
        </w:tc>
      </w:tr>
      <w:tr w:rsidR="002B2242" w:rsidTr="00FC0313">
        <w:trPr>
          <w:trHeight w:val="530"/>
          <w:trPrChange w:id="16" w:author="MENGKORNG.LY" w:date="2023-04-28T08:39:00Z">
            <w:trPr>
              <w:trHeight w:val="530"/>
            </w:trPr>
          </w:trPrChange>
        </w:trPr>
        <w:tc>
          <w:tcPr>
            <w:tcW w:w="720" w:type="dxa"/>
            <w:tcPrChange w:id="17" w:author="MENGKORNG.LY" w:date="2023-04-28T08:39:00Z">
              <w:tcPr>
                <w:tcW w:w="625" w:type="dxa"/>
                <w:gridSpan w:val="2"/>
              </w:tcPr>
            </w:tcPrChange>
          </w:tcPr>
          <w:p w:rsidR="002B2242" w:rsidRDefault="002B2242" w:rsidP="002B224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7650" w:type="dxa"/>
            <w:tcPrChange w:id="18" w:author="MENGKORNG.LY" w:date="2023-04-28T08:39:00Z">
              <w:tcPr>
                <w:tcW w:w="7920" w:type="dxa"/>
                <w:gridSpan w:val="2"/>
              </w:tcPr>
            </w:tcPrChange>
          </w:tcPr>
          <w:p w:rsidR="002B2242" w:rsidRDefault="00FC0313" w:rsidP="00FC0313">
            <w:pPr>
              <w:spacing w:line="480" w:lineRule="auto"/>
              <w:jc w:val="both"/>
              <w:pPrChange w:id="19" w:author="MENGKORNG.LY" w:date="2023-04-28T08:39:00Z">
                <w:pPr>
                  <w:spacing w:line="480" w:lineRule="auto"/>
                </w:pPr>
              </w:pPrChange>
            </w:pPr>
            <w:ins w:id="20" w:author="MENGKORNG.LY" w:date="2023-04-28T08:44:00Z">
              <w:r>
                <w:t>Coconut</w:t>
              </w:r>
            </w:ins>
          </w:p>
        </w:tc>
        <w:tc>
          <w:tcPr>
            <w:tcW w:w="2160" w:type="dxa"/>
            <w:tcPrChange w:id="21" w:author="MENGKORNG.LY" w:date="2023-04-28T08:39:00Z">
              <w:tcPr>
                <w:tcW w:w="2245" w:type="dxa"/>
                <w:gridSpan w:val="2"/>
              </w:tcPr>
            </w:tcPrChange>
          </w:tcPr>
          <w:p w:rsidR="002B2242" w:rsidRDefault="00FC0313" w:rsidP="00FC0313">
            <w:pPr>
              <w:jc w:val="center"/>
              <w:pPrChange w:id="22" w:author="MENGKORNG.LY" w:date="2023-04-28T08:45:00Z">
                <w:pPr/>
              </w:pPrChange>
            </w:pPr>
            <w:ins w:id="23" w:author="MENGKORNG.LY" w:date="2023-04-28T08:45:00Z">
              <w:r>
                <w:t>43</w:t>
              </w:r>
            </w:ins>
          </w:p>
        </w:tc>
      </w:tr>
      <w:tr w:rsidR="002B2242" w:rsidTr="00FC0313">
        <w:trPr>
          <w:trHeight w:val="530"/>
          <w:trPrChange w:id="24" w:author="MENGKORNG.LY" w:date="2023-04-28T08:39:00Z">
            <w:trPr>
              <w:trHeight w:val="530"/>
            </w:trPr>
          </w:trPrChange>
        </w:trPr>
        <w:tc>
          <w:tcPr>
            <w:tcW w:w="720" w:type="dxa"/>
            <w:tcPrChange w:id="25" w:author="MENGKORNG.LY" w:date="2023-04-28T08:39:00Z">
              <w:tcPr>
                <w:tcW w:w="625" w:type="dxa"/>
                <w:gridSpan w:val="2"/>
              </w:tcPr>
            </w:tcPrChange>
          </w:tcPr>
          <w:p w:rsidR="002B2242" w:rsidRDefault="002B2242" w:rsidP="002B224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7650" w:type="dxa"/>
            <w:tcPrChange w:id="26" w:author="MENGKORNG.LY" w:date="2023-04-28T08:39:00Z">
              <w:tcPr>
                <w:tcW w:w="7920" w:type="dxa"/>
                <w:gridSpan w:val="2"/>
              </w:tcPr>
            </w:tcPrChange>
          </w:tcPr>
          <w:p w:rsidR="002B2242" w:rsidRDefault="00FC0313" w:rsidP="00FC0313">
            <w:pPr>
              <w:spacing w:line="480" w:lineRule="auto"/>
              <w:jc w:val="both"/>
              <w:pPrChange w:id="27" w:author="MENGKORNG.LY" w:date="2023-04-28T08:39:00Z">
                <w:pPr>
                  <w:spacing w:line="480" w:lineRule="auto"/>
                </w:pPr>
              </w:pPrChange>
            </w:pPr>
            <w:ins w:id="28" w:author="MENGKORNG.LY" w:date="2023-04-28T08:41:00Z">
              <w:r>
                <w:t>Banana</w:t>
              </w:r>
            </w:ins>
          </w:p>
        </w:tc>
        <w:tc>
          <w:tcPr>
            <w:tcW w:w="2160" w:type="dxa"/>
            <w:tcPrChange w:id="29" w:author="MENGKORNG.LY" w:date="2023-04-28T08:39:00Z">
              <w:tcPr>
                <w:tcW w:w="2245" w:type="dxa"/>
                <w:gridSpan w:val="2"/>
              </w:tcPr>
            </w:tcPrChange>
          </w:tcPr>
          <w:p w:rsidR="002B2242" w:rsidRDefault="00FC0313" w:rsidP="00FC0313">
            <w:pPr>
              <w:jc w:val="center"/>
              <w:pPrChange w:id="30" w:author="MENGKORNG.LY" w:date="2023-04-28T08:45:00Z">
                <w:pPr/>
              </w:pPrChange>
            </w:pPr>
            <w:ins w:id="31" w:author="MENGKORNG.LY" w:date="2023-04-28T08:46:00Z">
              <w:r>
                <w:t>23</w:t>
              </w:r>
            </w:ins>
          </w:p>
        </w:tc>
      </w:tr>
      <w:tr w:rsidR="002B2242" w:rsidTr="00FC0313">
        <w:trPr>
          <w:trHeight w:val="530"/>
          <w:trPrChange w:id="32" w:author="MENGKORNG.LY" w:date="2023-04-28T08:39:00Z">
            <w:trPr>
              <w:trHeight w:val="530"/>
            </w:trPr>
          </w:trPrChange>
        </w:trPr>
        <w:tc>
          <w:tcPr>
            <w:tcW w:w="720" w:type="dxa"/>
            <w:tcPrChange w:id="33" w:author="MENGKORNG.LY" w:date="2023-04-28T08:39:00Z">
              <w:tcPr>
                <w:tcW w:w="625" w:type="dxa"/>
                <w:gridSpan w:val="2"/>
              </w:tcPr>
            </w:tcPrChange>
          </w:tcPr>
          <w:p w:rsidR="002B2242" w:rsidRDefault="002B2242" w:rsidP="002B224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7650" w:type="dxa"/>
            <w:tcPrChange w:id="34" w:author="MENGKORNG.LY" w:date="2023-04-28T08:39:00Z">
              <w:tcPr>
                <w:tcW w:w="7920" w:type="dxa"/>
                <w:gridSpan w:val="2"/>
              </w:tcPr>
            </w:tcPrChange>
          </w:tcPr>
          <w:p w:rsidR="002B2242" w:rsidRDefault="00FC0313" w:rsidP="00FC0313">
            <w:pPr>
              <w:spacing w:line="480" w:lineRule="auto"/>
              <w:jc w:val="both"/>
              <w:pPrChange w:id="35" w:author="MENGKORNG.LY" w:date="2023-04-28T08:39:00Z">
                <w:pPr>
                  <w:spacing w:line="480" w:lineRule="auto"/>
                </w:pPr>
              </w:pPrChange>
            </w:pPr>
            <w:ins w:id="36" w:author="MENGKORNG.LY" w:date="2023-04-28T08:41:00Z">
              <w:r>
                <w:t>Jackfruit</w:t>
              </w:r>
            </w:ins>
          </w:p>
        </w:tc>
        <w:tc>
          <w:tcPr>
            <w:tcW w:w="2160" w:type="dxa"/>
            <w:tcPrChange w:id="37" w:author="MENGKORNG.LY" w:date="2023-04-28T08:39:00Z">
              <w:tcPr>
                <w:tcW w:w="2245" w:type="dxa"/>
                <w:gridSpan w:val="2"/>
              </w:tcPr>
            </w:tcPrChange>
          </w:tcPr>
          <w:p w:rsidR="002B2242" w:rsidRDefault="00FC0313" w:rsidP="00FC0313">
            <w:pPr>
              <w:jc w:val="center"/>
              <w:pPrChange w:id="38" w:author="MENGKORNG.LY" w:date="2023-04-28T08:45:00Z">
                <w:pPr/>
              </w:pPrChange>
            </w:pPr>
            <w:ins w:id="39" w:author="MENGKORNG.LY" w:date="2023-04-28T08:46:00Z">
              <w:r>
                <w:t>22</w:t>
              </w:r>
            </w:ins>
          </w:p>
        </w:tc>
      </w:tr>
      <w:tr w:rsidR="002B2242" w:rsidTr="00FC0313">
        <w:trPr>
          <w:trHeight w:val="530"/>
          <w:trPrChange w:id="40" w:author="MENGKORNG.LY" w:date="2023-04-28T08:39:00Z">
            <w:trPr>
              <w:trHeight w:val="530"/>
            </w:trPr>
          </w:trPrChange>
        </w:trPr>
        <w:tc>
          <w:tcPr>
            <w:tcW w:w="720" w:type="dxa"/>
            <w:tcPrChange w:id="41" w:author="MENGKORNG.LY" w:date="2023-04-28T08:39:00Z">
              <w:tcPr>
                <w:tcW w:w="625" w:type="dxa"/>
                <w:gridSpan w:val="2"/>
              </w:tcPr>
            </w:tcPrChange>
          </w:tcPr>
          <w:p w:rsidR="002B2242" w:rsidRDefault="002B2242" w:rsidP="002B224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7650" w:type="dxa"/>
            <w:tcPrChange w:id="42" w:author="MENGKORNG.LY" w:date="2023-04-28T08:39:00Z">
              <w:tcPr>
                <w:tcW w:w="7920" w:type="dxa"/>
                <w:gridSpan w:val="2"/>
              </w:tcPr>
            </w:tcPrChange>
          </w:tcPr>
          <w:p w:rsidR="00FC0313" w:rsidRDefault="00FC0313" w:rsidP="00FC0313">
            <w:pPr>
              <w:spacing w:line="480" w:lineRule="auto"/>
              <w:jc w:val="both"/>
              <w:pPrChange w:id="43" w:author="MENGKORNG.LY" w:date="2023-04-28T08:39:00Z">
                <w:pPr>
                  <w:spacing w:line="480" w:lineRule="auto"/>
                </w:pPr>
              </w:pPrChange>
            </w:pPr>
            <w:ins w:id="44" w:author="MENGKORNG.LY" w:date="2023-04-28T08:41:00Z">
              <w:r>
                <w:t>Apple</w:t>
              </w:r>
            </w:ins>
          </w:p>
        </w:tc>
        <w:tc>
          <w:tcPr>
            <w:tcW w:w="2160" w:type="dxa"/>
            <w:tcPrChange w:id="45" w:author="MENGKORNG.LY" w:date="2023-04-28T08:39:00Z">
              <w:tcPr>
                <w:tcW w:w="2245" w:type="dxa"/>
                <w:gridSpan w:val="2"/>
              </w:tcPr>
            </w:tcPrChange>
          </w:tcPr>
          <w:p w:rsidR="002B2242" w:rsidRDefault="00FC0313" w:rsidP="00FC0313">
            <w:pPr>
              <w:jc w:val="center"/>
              <w:pPrChange w:id="46" w:author="MENGKORNG.LY" w:date="2023-04-28T08:45:00Z">
                <w:pPr/>
              </w:pPrChange>
            </w:pPr>
            <w:ins w:id="47" w:author="MENGKORNG.LY" w:date="2023-04-28T08:46:00Z">
              <w:r>
                <w:t>44</w:t>
              </w:r>
            </w:ins>
          </w:p>
        </w:tc>
      </w:tr>
      <w:tr w:rsidR="002B2242" w:rsidTr="00FC0313">
        <w:trPr>
          <w:trHeight w:val="530"/>
          <w:trPrChange w:id="48" w:author="MENGKORNG.LY" w:date="2023-04-28T08:39:00Z">
            <w:trPr>
              <w:trHeight w:val="530"/>
            </w:trPr>
          </w:trPrChange>
        </w:trPr>
        <w:tc>
          <w:tcPr>
            <w:tcW w:w="720" w:type="dxa"/>
            <w:tcPrChange w:id="49" w:author="MENGKORNG.LY" w:date="2023-04-28T08:39:00Z">
              <w:tcPr>
                <w:tcW w:w="625" w:type="dxa"/>
                <w:gridSpan w:val="2"/>
              </w:tcPr>
            </w:tcPrChange>
          </w:tcPr>
          <w:p w:rsidR="002B2242" w:rsidRDefault="002B2242" w:rsidP="002B224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7650" w:type="dxa"/>
            <w:tcPrChange w:id="50" w:author="MENGKORNG.LY" w:date="2023-04-28T08:39:00Z">
              <w:tcPr>
                <w:tcW w:w="7920" w:type="dxa"/>
                <w:gridSpan w:val="2"/>
              </w:tcPr>
            </w:tcPrChange>
          </w:tcPr>
          <w:p w:rsidR="002B2242" w:rsidRDefault="00FC0313" w:rsidP="00FC0313">
            <w:pPr>
              <w:spacing w:line="480" w:lineRule="auto"/>
              <w:jc w:val="both"/>
              <w:pPrChange w:id="51" w:author="MENGKORNG.LY" w:date="2023-04-28T08:39:00Z">
                <w:pPr>
                  <w:spacing w:line="480" w:lineRule="auto"/>
                </w:pPr>
              </w:pPrChange>
            </w:pPr>
            <w:ins w:id="52" w:author="MENGKORNG.LY" w:date="2023-04-28T08:41:00Z">
              <w:r>
                <w:t xml:space="preserve">Palm </w:t>
              </w:r>
            </w:ins>
            <w:ins w:id="53" w:author="MENGKORNG.LY" w:date="2023-04-28T08:44:00Z">
              <w:r>
                <w:t>fruit</w:t>
              </w:r>
            </w:ins>
            <w:ins w:id="54" w:author="MENGKORNG.LY" w:date="2023-04-28T08:41:00Z">
              <w:r w:rsidRPr="00FC0313">
                <w:t xml:space="preserve">  </w:t>
              </w:r>
            </w:ins>
          </w:p>
        </w:tc>
        <w:tc>
          <w:tcPr>
            <w:tcW w:w="2160" w:type="dxa"/>
            <w:tcPrChange w:id="55" w:author="MENGKORNG.LY" w:date="2023-04-28T08:39:00Z">
              <w:tcPr>
                <w:tcW w:w="2245" w:type="dxa"/>
                <w:gridSpan w:val="2"/>
              </w:tcPr>
            </w:tcPrChange>
          </w:tcPr>
          <w:p w:rsidR="002B2242" w:rsidRDefault="00FC0313" w:rsidP="00FC0313">
            <w:pPr>
              <w:jc w:val="center"/>
              <w:pPrChange w:id="56" w:author="MENGKORNG.LY" w:date="2023-04-28T08:45:00Z">
                <w:pPr/>
              </w:pPrChange>
            </w:pPr>
            <w:ins w:id="57" w:author="MENGKORNG.LY" w:date="2023-04-28T08:46:00Z">
              <w:r>
                <w:t>45</w:t>
              </w:r>
            </w:ins>
          </w:p>
        </w:tc>
      </w:tr>
      <w:tr w:rsidR="00FC0313" w:rsidTr="00FC0313">
        <w:trPr>
          <w:trHeight w:val="530"/>
          <w:ins w:id="58" w:author="MENGKORNG.LY" w:date="2023-04-28T08:41:00Z"/>
        </w:trPr>
        <w:tc>
          <w:tcPr>
            <w:tcW w:w="720" w:type="dxa"/>
          </w:tcPr>
          <w:p w:rsidR="00FC0313" w:rsidRDefault="00FC0313" w:rsidP="002B2242">
            <w:pPr>
              <w:pStyle w:val="ListParagraph"/>
              <w:numPr>
                <w:ilvl w:val="0"/>
                <w:numId w:val="7"/>
              </w:numPr>
              <w:rPr>
                <w:ins w:id="59" w:author="MENGKORNG.LY" w:date="2023-04-28T08:41:00Z"/>
              </w:rPr>
            </w:pPr>
          </w:p>
        </w:tc>
        <w:tc>
          <w:tcPr>
            <w:tcW w:w="7650" w:type="dxa"/>
          </w:tcPr>
          <w:p w:rsidR="00FC0313" w:rsidRPr="00FC0313" w:rsidRDefault="00FC0313" w:rsidP="00FC0313">
            <w:pPr>
              <w:spacing w:line="480" w:lineRule="auto"/>
              <w:jc w:val="both"/>
              <w:rPr>
                <w:ins w:id="60" w:author="MENGKORNG.LY" w:date="2023-04-28T08:41:00Z"/>
              </w:rPr>
            </w:pPr>
            <w:ins w:id="61" w:author="MENGKORNG.LY" w:date="2023-04-28T08:41:00Z">
              <w:r>
                <w:t>milk</w:t>
              </w:r>
            </w:ins>
          </w:p>
        </w:tc>
        <w:tc>
          <w:tcPr>
            <w:tcW w:w="2160" w:type="dxa"/>
          </w:tcPr>
          <w:p w:rsidR="00FC0313" w:rsidRDefault="00FC0313" w:rsidP="00FC0313">
            <w:pPr>
              <w:jc w:val="center"/>
              <w:rPr>
                <w:ins w:id="62" w:author="MENGKORNG.LY" w:date="2023-04-28T08:41:00Z"/>
              </w:rPr>
              <w:pPrChange w:id="63" w:author="MENGKORNG.LY" w:date="2023-04-28T08:45:00Z">
                <w:pPr/>
              </w:pPrChange>
            </w:pPr>
            <w:ins w:id="64" w:author="MENGKORNG.LY" w:date="2023-04-28T08:46:00Z">
              <w:r>
                <w:t>67</w:t>
              </w:r>
            </w:ins>
          </w:p>
        </w:tc>
      </w:tr>
      <w:tr w:rsidR="002B2242" w:rsidTr="00FC0313">
        <w:trPr>
          <w:trHeight w:val="530"/>
          <w:trPrChange w:id="65" w:author="MENGKORNG.LY" w:date="2023-04-28T08:39:00Z">
            <w:trPr>
              <w:trHeight w:val="530"/>
            </w:trPr>
          </w:trPrChange>
        </w:trPr>
        <w:tc>
          <w:tcPr>
            <w:tcW w:w="720" w:type="dxa"/>
            <w:tcPrChange w:id="66" w:author="MENGKORNG.LY" w:date="2023-04-28T08:39:00Z">
              <w:tcPr>
                <w:tcW w:w="625" w:type="dxa"/>
                <w:gridSpan w:val="2"/>
              </w:tcPr>
            </w:tcPrChange>
          </w:tcPr>
          <w:p w:rsidR="002B2242" w:rsidRDefault="002B2242" w:rsidP="002B2242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7650" w:type="dxa"/>
            <w:shd w:val="clear" w:color="auto" w:fill="8EAADB" w:themeFill="accent5" w:themeFillTint="99"/>
            <w:tcPrChange w:id="67" w:author="MENGKORNG.LY" w:date="2023-04-28T08:39:00Z">
              <w:tcPr>
                <w:tcW w:w="7920" w:type="dxa"/>
                <w:gridSpan w:val="2"/>
              </w:tcPr>
            </w:tcPrChange>
          </w:tcPr>
          <w:p w:rsidR="002B2242" w:rsidRDefault="00FC0313" w:rsidP="00FC0313">
            <w:pPr>
              <w:spacing w:line="480" w:lineRule="auto"/>
              <w:jc w:val="center"/>
              <w:pPrChange w:id="68" w:author="MENGKORNG.LY" w:date="2023-04-28T08:45:00Z">
                <w:pPr>
                  <w:spacing w:line="480" w:lineRule="auto"/>
                </w:pPr>
              </w:pPrChange>
            </w:pPr>
            <w:ins w:id="69" w:author="MENGKORNG.LY" w:date="2023-04-28T08:45:00Z">
              <w:r>
                <w:t>Total price</w:t>
              </w:r>
            </w:ins>
          </w:p>
        </w:tc>
        <w:tc>
          <w:tcPr>
            <w:tcW w:w="2160" w:type="dxa"/>
            <w:shd w:val="clear" w:color="auto" w:fill="FFD966" w:themeFill="accent4" w:themeFillTint="99"/>
            <w:tcPrChange w:id="70" w:author="MENGKORNG.LY" w:date="2023-04-28T08:39:00Z">
              <w:tcPr>
                <w:tcW w:w="2245" w:type="dxa"/>
                <w:gridSpan w:val="2"/>
              </w:tcPr>
            </w:tcPrChange>
          </w:tcPr>
          <w:p w:rsidR="002B2242" w:rsidRDefault="00FC0313" w:rsidP="00FC0313">
            <w:pPr>
              <w:jc w:val="center"/>
              <w:pPrChange w:id="71" w:author="MENGKORNG.LY" w:date="2023-04-28T08:46:00Z">
                <w:pPr/>
              </w:pPrChange>
            </w:pPr>
            <w:ins w:id="72" w:author="MENGKORNG.LY" w:date="2023-04-28T08:46:00Z">
              <w:r>
                <w:t>256</w:t>
              </w:r>
            </w:ins>
          </w:p>
        </w:tc>
      </w:tr>
    </w:tbl>
    <w:p w:rsidR="00182898" w:rsidRDefault="00182898" w:rsidP="00182898"/>
    <w:sectPr w:rsidR="00182898" w:rsidSect="0037705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70B" w:rsidRDefault="0092270B" w:rsidP="0037705E">
      <w:pPr>
        <w:spacing w:after="0" w:line="240" w:lineRule="auto"/>
      </w:pPr>
      <w:r>
        <w:separator/>
      </w:r>
    </w:p>
  </w:endnote>
  <w:endnote w:type="continuationSeparator" w:id="0">
    <w:p w:rsidR="0092270B" w:rsidRDefault="0092270B" w:rsidP="0037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70B" w:rsidRDefault="0092270B" w:rsidP="0037705E">
      <w:pPr>
        <w:spacing w:after="0" w:line="240" w:lineRule="auto"/>
      </w:pPr>
      <w:r>
        <w:separator/>
      </w:r>
    </w:p>
  </w:footnote>
  <w:footnote w:type="continuationSeparator" w:id="0">
    <w:p w:rsidR="0092270B" w:rsidRDefault="0092270B" w:rsidP="00377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05E" w:rsidRDefault="002B2242">
    <w:pPr>
      <w:pStyle w:val="Header"/>
    </w:pPr>
    <w:r>
      <w:rPr>
        <w:noProof/>
        <w:lang w:bidi="km-K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-323850</wp:posOffset>
          </wp:positionV>
          <wp:extent cx="1657350" cy="5918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1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F0371A" wp14:editId="337EE3B9">
              <wp:simplePos x="0" y="0"/>
              <wp:positionH relativeFrom="column">
                <wp:posOffset>3981450</wp:posOffset>
              </wp:positionH>
              <wp:positionV relativeFrom="paragraph">
                <wp:posOffset>-247650</wp:posOffset>
              </wp:positionV>
              <wp:extent cx="2990850" cy="466725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085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B2242" w:rsidRPr="0037705E" w:rsidRDefault="002B2242" w:rsidP="002B2242">
                          <w:pPr>
                            <w:jc w:val="right"/>
                            <w:rPr>
                              <w:noProof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7705E">
                            <w:rPr>
                              <w:rFonts w:ascii="Arial" w:hAnsi="Arial" w:cs="Arial"/>
                              <w:color w:val="4D5156"/>
                              <w:sz w:val="16"/>
                              <w:szCs w:val="16"/>
                              <w:shd w:val="clear" w:color="auto" w:fill="FFFFFF"/>
                            </w:rPr>
                            <w:t>Passerelles numériques </w:t>
                          </w:r>
                          <w:r w:rsidRPr="0037705E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6"/>
                              <w:szCs w:val="16"/>
                              <w:shd w:val="clear" w:color="auto" w:fill="FFFFFF"/>
                            </w:rPr>
                            <w:t>Cambodia</w:t>
                          </w:r>
                          <w:r w:rsidRPr="0037705E">
                            <w:rPr>
                              <w:rFonts w:ascii="Arial" w:hAnsi="Arial" w:cs="Arial"/>
                              <w:color w:val="4D5156"/>
                              <w:sz w:val="16"/>
                              <w:szCs w:val="16"/>
                              <w:shd w:val="clear" w:color="auto" w:fill="FFFFFF"/>
                            </w:rPr>
                            <w:t> was the first project to be launched in 2005, in Phnom Penh. </w:t>
                          </w:r>
                          <w:r w:rsidRPr="0037705E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6"/>
                              <w:szCs w:val="16"/>
                              <w:shd w:val="clear" w:color="auto" w:fill="FFFFFF"/>
                            </w:rPr>
                            <w:t>PNC</w:t>
                          </w:r>
                          <w:r w:rsidRPr="0037705E">
                            <w:rPr>
                              <w:rFonts w:ascii="Arial" w:hAnsi="Arial" w:cs="Arial"/>
                              <w:color w:val="4D5156"/>
                              <w:sz w:val="16"/>
                              <w:szCs w:val="16"/>
                              <w:shd w:val="clear" w:color="auto" w:fill="FFFFFF"/>
                            </w:rPr>
                            <w:t> offers two IT training programs in System and Network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F037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5pt;margin-top:-19.5pt;width:235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" filled="f" stroked="f">
              <v:fill o:detectmouseclick="t"/>
              <v:textbox>
                <w:txbxContent>
                  <w:p w:rsidR="002B2242" w:rsidRPr="0037705E" w:rsidRDefault="002B2242" w:rsidP="002B2242">
                    <w:pPr>
                      <w:jc w:val="right"/>
                      <w:rPr>
                        <w:noProof/>
                        <w:color w:val="000000" w:themeColor="text1"/>
                        <w:sz w:val="16"/>
                        <w:szCs w:val="1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7705E">
                      <w:rPr>
                        <w:rFonts w:ascii="Arial" w:hAnsi="Arial" w:cs="Arial"/>
                        <w:color w:val="4D5156"/>
                        <w:sz w:val="16"/>
                        <w:szCs w:val="16"/>
                        <w:shd w:val="clear" w:color="auto" w:fill="FFFFFF"/>
                      </w:rPr>
                      <w:t>Passerelles numériques </w:t>
                    </w:r>
                    <w:r w:rsidRPr="0037705E"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5F6368"/>
                        <w:sz w:val="16"/>
                        <w:szCs w:val="16"/>
                        <w:shd w:val="clear" w:color="auto" w:fill="FFFFFF"/>
                      </w:rPr>
                      <w:t>Cambodia</w:t>
                    </w:r>
                    <w:r w:rsidRPr="0037705E">
                      <w:rPr>
                        <w:rFonts w:ascii="Arial" w:hAnsi="Arial" w:cs="Arial"/>
                        <w:color w:val="4D5156"/>
                        <w:sz w:val="16"/>
                        <w:szCs w:val="16"/>
                        <w:shd w:val="clear" w:color="auto" w:fill="FFFFFF"/>
                      </w:rPr>
                      <w:t> was the first project to be launched in 2005, in Phnom Penh. </w:t>
                    </w:r>
                    <w:r w:rsidRPr="0037705E">
                      <w:rPr>
                        <w:rStyle w:val="Emphasis"/>
                        <w:rFonts w:ascii="Arial" w:hAnsi="Arial" w:cs="Arial"/>
                        <w:b/>
                        <w:bCs/>
                        <w:i w:val="0"/>
                        <w:iCs w:val="0"/>
                        <w:color w:val="5F6368"/>
                        <w:sz w:val="16"/>
                        <w:szCs w:val="16"/>
                        <w:shd w:val="clear" w:color="auto" w:fill="FFFFFF"/>
                      </w:rPr>
                      <w:t>PNC</w:t>
                    </w:r>
                    <w:r w:rsidRPr="0037705E">
                      <w:rPr>
                        <w:rFonts w:ascii="Arial" w:hAnsi="Arial" w:cs="Arial"/>
                        <w:color w:val="4D5156"/>
                        <w:sz w:val="16"/>
                        <w:szCs w:val="16"/>
                        <w:shd w:val="clear" w:color="auto" w:fill="FFFFFF"/>
                      </w:rPr>
                      <w:t> offers two IT training programs in System and Network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308B3"/>
    <w:multiLevelType w:val="hybridMultilevel"/>
    <w:tmpl w:val="BDF057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AE0F97"/>
    <w:multiLevelType w:val="hybridMultilevel"/>
    <w:tmpl w:val="D6481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B2D3B"/>
    <w:multiLevelType w:val="hybridMultilevel"/>
    <w:tmpl w:val="E4C85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E4E5E"/>
    <w:multiLevelType w:val="hybridMultilevel"/>
    <w:tmpl w:val="88687C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B428C5A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A62408"/>
    <w:multiLevelType w:val="hybridMultilevel"/>
    <w:tmpl w:val="CDA0F1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EB3"/>
    <w:multiLevelType w:val="hybridMultilevel"/>
    <w:tmpl w:val="FFFAE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34952"/>
    <w:multiLevelType w:val="hybridMultilevel"/>
    <w:tmpl w:val="A47ED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NGKORNG.LY">
    <w15:presenceInfo w15:providerId="None" w15:userId="MENGKORNG.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18"/>
    <w:rsid w:val="000675D1"/>
    <w:rsid w:val="000F53ED"/>
    <w:rsid w:val="00182898"/>
    <w:rsid w:val="002B2242"/>
    <w:rsid w:val="0037705E"/>
    <w:rsid w:val="0092270B"/>
    <w:rsid w:val="00C35718"/>
    <w:rsid w:val="00FC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E13A3"/>
  <w15:chartTrackingRefBased/>
  <w15:docId w15:val="{3274BE1E-6D9B-48FB-9829-0B8CCE02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705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7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05E"/>
  </w:style>
  <w:style w:type="paragraph" w:styleId="Footer">
    <w:name w:val="footer"/>
    <w:basedOn w:val="Normal"/>
    <w:link w:val="FooterChar"/>
    <w:uiPriority w:val="99"/>
    <w:unhideWhenUsed/>
    <w:rsid w:val="0037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05E"/>
  </w:style>
  <w:style w:type="table" w:styleId="TableGrid">
    <w:name w:val="Table Grid"/>
    <w:basedOn w:val="TableNormal"/>
    <w:uiPriority w:val="39"/>
    <w:rsid w:val="002B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2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</cp:revision>
  <dcterms:created xsi:type="dcterms:W3CDTF">2023-04-28T00:48:00Z</dcterms:created>
  <dcterms:modified xsi:type="dcterms:W3CDTF">2023-04-28T02:31:00Z</dcterms:modified>
</cp:coreProperties>
</file>